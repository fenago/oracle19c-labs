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D3" w:rsidRDefault="007E6AD3" w:rsidP="007E6AD3">
      <w:pPr>
        <w:pStyle w:val="Heading1"/>
      </w:pPr>
      <w:r>
        <w:t>LAB 4 – Using commands for reporting</w:t>
      </w:r>
    </w:p>
    <w:p w:rsidR="007E6AD3" w:rsidRDefault="007E6AD3" w:rsidP="007E6AD3"/>
    <w:p w:rsidR="007E6AD3" w:rsidRDefault="007E6AD3" w:rsidP="007E6AD3">
      <w:pPr>
        <w:pStyle w:val="Exercise"/>
        <w:jc w:val="center"/>
      </w:pPr>
      <w:r>
        <w:rPr>
          <w:noProof/>
          <w:sz w:val="20"/>
        </w:rPr>
        <w:drawing>
          <wp:inline distT="0" distB="0" distL="0" distR="0">
            <wp:extent cx="15240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AD3" w:rsidRDefault="007E6AD3" w:rsidP="007E6AD3">
      <w:pPr>
        <w:jc w:val="center"/>
        <w:rPr>
          <w:sz w:val="22"/>
        </w:rPr>
      </w:pPr>
    </w:p>
    <w:p w:rsidR="007E6AD3" w:rsidRDefault="007E6AD3" w:rsidP="007E6AD3">
      <w:pPr>
        <w:rPr>
          <w:sz w:val="22"/>
        </w:rPr>
      </w:pPr>
    </w:p>
    <w:p w:rsidR="007E6AD3" w:rsidRDefault="007E6AD3" w:rsidP="007E6AD3">
      <w:pPr>
        <w:rPr>
          <w:sz w:val="22"/>
        </w:rPr>
      </w:pPr>
    </w:p>
    <w:p w:rsidR="007E6AD3" w:rsidRDefault="007E6AD3" w:rsidP="007E6AD3"/>
    <w:p w:rsidR="007E6AD3" w:rsidRDefault="007E6AD3" w:rsidP="007E6AD3"/>
    <w:p w:rsidR="007E6AD3" w:rsidRDefault="007E6AD3" w:rsidP="007E6AD3">
      <w:r>
        <w:t xml:space="preserve">1.    </w:t>
      </w:r>
      <w:r>
        <w:tab/>
        <w:t>Select all managers from the Department table. Change the department</w:t>
      </w:r>
    </w:p>
    <w:p w:rsidR="007E6AD3" w:rsidRDefault="007E6AD3" w:rsidP="007E6AD3">
      <w:r>
        <w:tab/>
      </w:r>
      <w:proofErr w:type="gramStart"/>
      <w:r>
        <w:t>heading</w:t>
      </w:r>
      <w:proofErr w:type="gramEnd"/>
      <w:r>
        <w:t xml:space="preserve"> to </w:t>
      </w:r>
      <w:r>
        <w:rPr>
          <w:b/>
        </w:rPr>
        <w:t>DEPARTMENT</w:t>
      </w:r>
      <w:ins w:id="0" w:author="oracle" w:date="2017-02-01T14:07:00Z">
        <w:r>
          <w:t xml:space="preserve"> in </w:t>
        </w:r>
        <w:proofErr w:type="spellStart"/>
        <w:r>
          <w:t>sql</w:t>
        </w:r>
      </w:ins>
      <w:r>
        <w:t>_developer</w:t>
      </w:r>
      <w:proofErr w:type="spellEnd"/>
      <w:del w:id="1" w:author="oracle" w:date="2017-02-01T14:07:00Z">
        <w:r w:rsidDel="00756953">
          <w:delText>.</w:delText>
        </w:r>
      </w:del>
    </w:p>
    <w:p w:rsidR="007E6AD3" w:rsidRDefault="007E6AD3" w:rsidP="007E6AD3"/>
    <w:p w:rsidR="007E6AD3" w:rsidRDefault="007E6AD3" w:rsidP="007E6AD3"/>
    <w:p w:rsidR="007E6AD3" w:rsidRDefault="007E6AD3" w:rsidP="007E6AD3">
      <w:r>
        <w:t xml:space="preserve">2.  </w:t>
      </w:r>
      <w:r>
        <w:tab/>
        <w:t>Display all employees information who have a commission (</w:t>
      </w:r>
      <w:proofErr w:type="spellStart"/>
      <w:r>
        <w:t>commission_pct</w:t>
      </w:r>
      <w:proofErr w:type="spellEnd"/>
      <w:r>
        <w:t xml:space="preserve"> * </w:t>
      </w:r>
      <w:r>
        <w:tab/>
        <w:t xml:space="preserve">salary) greater than a user-defined value. Use a substitution parameter to prompt </w:t>
      </w:r>
      <w:r>
        <w:tab/>
        <w:t>the user for the commission value.</w:t>
      </w:r>
    </w:p>
    <w:p w:rsidR="007E6AD3" w:rsidRDefault="007E6AD3" w:rsidP="007E6AD3">
      <w:r>
        <w:t xml:space="preserve"> </w:t>
      </w:r>
      <w:r>
        <w:tab/>
      </w:r>
    </w:p>
    <w:p w:rsidR="007E6AD3" w:rsidRDefault="007E6AD3" w:rsidP="007E6AD3"/>
    <w:p w:rsidR="007E6AD3" w:rsidRDefault="007E6AD3" w:rsidP="007E6AD3">
      <w:r>
        <w:t xml:space="preserve">3   </w:t>
      </w:r>
      <w:r>
        <w:tab/>
        <w:t xml:space="preserve">Retrieve all information about employees and display the number of days they </w:t>
      </w:r>
      <w:r>
        <w:tab/>
        <w:t xml:space="preserve">have been hired. Now eliminate the decimal positions using either round or </w:t>
      </w:r>
      <w:proofErr w:type="spellStart"/>
      <w:r>
        <w:t>trunc</w:t>
      </w:r>
      <w:proofErr w:type="spellEnd"/>
      <w:r>
        <w:t xml:space="preserve">. </w:t>
      </w:r>
      <w:r>
        <w:tab/>
        <w:t xml:space="preserve">Display today's date along with their column information. </w:t>
      </w:r>
      <w:r>
        <w:tab/>
        <w:t xml:space="preserve">Produce the same </w:t>
      </w:r>
      <w:r>
        <w:tab/>
        <w:t>report but show today's date as 6 months from today.</w:t>
      </w:r>
    </w:p>
    <w:p w:rsidR="007E6AD3" w:rsidRDefault="007E6AD3" w:rsidP="007E6AD3"/>
    <w:p w:rsidR="007E6AD3" w:rsidRDefault="007E6AD3" w:rsidP="007E6AD3"/>
    <w:p w:rsidR="007E6AD3" w:rsidRDefault="007E6AD3" w:rsidP="007E6AD3"/>
    <w:p w:rsidR="007E6AD3" w:rsidRDefault="007E6AD3" w:rsidP="007E6AD3">
      <w:r>
        <w:t xml:space="preserve">4.   </w:t>
      </w:r>
      <w:r>
        <w:tab/>
        <w:t xml:space="preserve">Display all information about employees who are in </w:t>
      </w:r>
      <w:r>
        <w:rPr>
          <w:b/>
        </w:rPr>
        <w:t>SALES</w:t>
      </w:r>
      <w:r>
        <w:t xml:space="preserve">. If they have a </w:t>
      </w:r>
    </w:p>
    <w:p w:rsidR="007E6AD3" w:rsidRDefault="007E6AD3" w:rsidP="007E6AD3">
      <w:r>
        <w:tab/>
      </w:r>
      <w:proofErr w:type="gramStart"/>
      <w:r>
        <w:t>null</w:t>
      </w:r>
      <w:proofErr w:type="gramEnd"/>
      <w:r>
        <w:t xml:space="preserve"> commission, print out </w:t>
      </w:r>
      <w:r>
        <w:rPr>
          <w:b/>
        </w:rPr>
        <w:t>NO COMM</w:t>
      </w:r>
      <w:r>
        <w:t xml:space="preserve"> in place of the </w:t>
      </w:r>
      <w:r>
        <w:rPr>
          <w:b/>
        </w:rPr>
        <w:t>NULL</w:t>
      </w:r>
      <w:r>
        <w:t xml:space="preserve"> value.</w:t>
      </w:r>
    </w:p>
    <w:p w:rsidR="007E6AD3" w:rsidRDefault="007E6AD3" w:rsidP="007E6AD3"/>
    <w:p w:rsidR="007E6AD3" w:rsidRDefault="007E6AD3" w:rsidP="007E6AD3"/>
    <w:p w:rsidR="007E6AD3" w:rsidRDefault="007E6AD3" w:rsidP="007E6AD3">
      <w:r>
        <w:t>5.        Retrieve the top ten employees by salary.</w:t>
      </w:r>
    </w:p>
    <w:p w:rsidR="007E6AD3" w:rsidRDefault="007E6AD3" w:rsidP="007E6AD3"/>
    <w:p w:rsidR="00766493" w:rsidRDefault="007E6AD3">
      <w:bookmarkStart w:id="2" w:name="_GoBack"/>
      <w:bookmarkEnd w:id="2"/>
    </w:p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3"/>
    <w:rsid w:val="00010C14"/>
    <w:rsid w:val="007E6AD3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F0245-2B83-4A93-8CD5-1D665C44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AD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E6AD3"/>
    <w:pPr>
      <w:pBdr>
        <w:bottom w:val="double" w:sz="6" w:space="0" w:color="auto"/>
      </w:pBdr>
      <w:tabs>
        <w:tab w:val="left" w:pos="0"/>
      </w:tabs>
      <w:spacing w:before="240"/>
      <w:outlineLvl w:val="0"/>
    </w:pPr>
    <w:rPr>
      <w:b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7E6AD3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Exercise">
    <w:name w:val="Exercise"/>
    <w:basedOn w:val="Normal"/>
    <w:rsid w:val="007E6AD3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2021-01-21T13:47:00Z</dcterms:created>
  <dcterms:modified xsi:type="dcterms:W3CDTF">2021-01-21T13:47:00Z</dcterms:modified>
</cp:coreProperties>
</file>