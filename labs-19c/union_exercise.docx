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66C" w:rsidRDefault="0080266C" w:rsidP="0080266C">
      <w:pPr>
        <w:pStyle w:val="Heading1"/>
        <w:widowControl/>
      </w:pPr>
      <w:r>
        <w:t xml:space="preserve">Exercise </w:t>
      </w:r>
      <w:proofErr w:type="gramStart"/>
      <w:r>
        <w:t>9  on</w:t>
      </w:r>
      <w:proofErr w:type="gramEnd"/>
      <w:r>
        <w:t xml:space="preserve"> </w:t>
      </w:r>
      <w:smartTag w:uri="urn:schemas-microsoft-com:office:smarttags" w:element="place">
        <w:r>
          <w:t>Union</w:t>
        </w:r>
      </w:smartTag>
      <w:r>
        <w:t>:</w:t>
      </w:r>
    </w:p>
    <w:p w:rsidR="0080266C" w:rsidRDefault="0080266C" w:rsidP="0080266C">
      <w:pPr>
        <w:widowControl/>
      </w:pPr>
    </w:p>
    <w:p w:rsidR="0080266C" w:rsidRDefault="0080266C" w:rsidP="0080266C">
      <w:pPr>
        <w:widowControl/>
      </w:pPr>
    </w:p>
    <w:p w:rsidR="0080266C" w:rsidRDefault="0080266C" w:rsidP="0080266C">
      <w:pPr>
        <w:widowControl/>
        <w:jc w:val="center"/>
      </w:pPr>
      <w:ins w:id="0" w:author="Jerry RIchard" w:date="2003-06-15T13:33:00Z">
        <w:r>
          <w:rPr>
            <w:sz w:val="20"/>
          </w:rPr>
          <w:object w:dxaOrig="2497" w:dyaOrig="205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124.5pt;height:102.75pt" o:ole="">
              <v:imagedata r:id="rId5" o:title=""/>
            </v:shape>
            <o:OLEObject Type="Embed" ProgID="MSDraw.1.01" ShapeID="_x0000_i1025" DrawAspect="Content" ObjectID="_1672764911" r:id="rId6"/>
          </w:object>
        </w:r>
      </w:ins>
    </w:p>
    <w:p w:rsidR="0080266C" w:rsidRDefault="0080266C" w:rsidP="0080266C">
      <w:pPr>
        <w:widowControl/>
      </w:pPr>
    </w:p>
    <w:p w:rsidR="0080266C" w:rsidRDefault="0080266C" w:rsidP="0080266C">
      <w:pPr>
        <w:widowControl/>
      </w:pPr>
    </w:p>
    <w:p w:rsidR="0080266C" w:rsidRDefault="0080266C" w:rsidP="0080266C">
      <w:pPr>
        <w:widowControl/>
      </w:pPr>
    </w:p>
    <w:p w:rsidR="0080266C" w:rsidRDefault="0080266C" w:rsidP="0080266C">
      <w:pPr>
        <w:widowControl/>
        <w:numPr>
          <w:ilvl w:val="0"/>
          <w:numId w:val="1"/>
        </w:numPr>
      </w:pPr>
      <w:r>
        <w:t xml:space="preserve">List all the </w:t>
      </w:r>
      <w:proofErr w:type="spellStart"/>
      <w:r>
        <w:t>job_history</w:t>
      </w:r>
      <w:proofErr w:type="spellEnd"/>
      <w:r>
        <w:t xml:space="preserve"> and employee members, order by </w:t>
      </w:r>
      <w:proofErr w:type="spellStart"/>
      <w:r>
        <w:t>employee_ID</w:t>
      </w:r>
      <w:proofErr w:type="spellEnd"/>
      <w:r>
        <w:t>.  Label each person as either "STAFF</w:t>
      </w:r>
      <w:proofErr w:type="gramStart"/>
      <w:r>
        <w:t xml:space="preserve">" </w:t>
      </w:r>
      <w:r>
        <w:t xml:space="preserve"> (</w:t>
      </w:r>
      <w:proofErr w:type="gramEnd"/>
      <w:r>
        <w:t xml:space="preserve">from Employees table) </w:t>
      </w:r>
      <w:bookmarkStart w:id="1" w:name="_GoBack"/>
      <w:bookmarkEnd w:id="1"/>
      <w:r>
        <w:t xml:space="preserve">or "JOB_HISTORY”. </w:t>
      </w:r>
    </w:p>
    <w:p w:rsidR="0080266C" w:rsidRDefault="0080266C" w:rsidP="0080266C">
      <w:pPr>
        <w:widowControl/>
        <w:ind w:left="360" w:hanging="360"/>
      </w:pPr>
    </w:p>
    <w:p w:rsidR="0080266C" w:rsidRDefault="0080266C" w:rsidP="0080266C">
      <w:pPr>
        <w:widowControl/>
        <w:ind w:left="360" w:hanging="360"/>
      </w:pPr>
    </w:p>
    <w:p w:rsidR="0080266C" w:rsidRDefault="0080266C" w:rsidP="0080266C">
      <w:pPr>
        <w:widowControl/>
        <w:ind w:left="360" w:hanging="360"/>
      </w:pPr>
    </w:p>
    <w:p w:rsidR="0080266C" w:rsidRDefault="0080266C" w:rsidP="0080266C">
      <w:pPr>
        <w:widowControl/>
        <w:ind w:left="360" w:hanging="360"/>
      </w:pPr>
    </w:p>
    <w:p w:rsidR="0080266C" w:rsidRDefault="0080266C" w:rsidP="0080266C">
      <w:pPr>
        <w:widowControl/>
        <w:ind w:left="360" w:hanging="360"/>
      </w:pPr>
    </w:p>
    <w:p w:rsidR="0080266C" w:rsidRDefault="0080266C" w:rsidP="0080266C">
      <w:pPr>
        <w:widowControl/>
        <w:ind w:left="360" w:hanging="360"/>
      </w:pPr>
    </w:p>
    <w:p w:rsidR="0080266C" w:rsidRDefault="0080266C" w:rsidP="0080266C">
      <w:pPr>
        <w:widowControl/>
        <w:numPr>
          <w:ilvl w:val="0"/>
          <w:numId w:val="2"/>
        </w:numPr>
      </w:pPr>
      <w:r>
        <w:t xml:space="preserve">Provide an employee list which indicates which employees make less than OR EQUAL the average SALARY and which employees have salaries greater than or equal to the average SALARY. Use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department_id</w:t>
      </w:r>
      <w:proofErr w:type="spellEnd"/>
      <w:r>
        <w:t xml:space="preserve">, </w:t>
      </w:r>
      <w:proofErr w:type="spellStart"/>
      <w:r>
        <w:t>job_id</w:t>
      </w:r>
      <w:proofErr w:type="spellEnd"/>
      <w:r>
        <w:t xml:space="preserve"> and salary for output.</w:t>
      </w:r>
    </w:p>
    <w:p w:rsidR="0080266C" w:rsidRDefault="0080266C" w:rsidP="0080266C">
      <w:pPr>
        <w:pStyle w:val="Heading1"/>
        <w:widowControl/>
      </w:pPr>
    </w:p>
    <w:p w:rsidR="00766493" w:rsidRDefault="0080266C" w:rsidP="0080266C">
      <w:r>
        <w:tab/>
      </w:r>
    </w:p>
    <w:sectPr w:rsidR="00766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923715"/>
    <w:multiLevelType w:val="singleLevel"/>
    <w:tmpl w:val="29FE3FC0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" w15:restartNumberingAfterBreak="0">
    <w:nsid w:val="185A5E28"/>
    <w:multiLevelType w:val="singleLevel"/>
    <w:tmpl w:val="E5B055B6"/>
    <w:lvl w:ilvl="0">
      <w:start w:val="2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66C"/>
    <w:rsid w:val="00010C14"/>
    <w:rsid w:val="0080266C"/>
    <w:rsid w:val="00CD0B34"/>
    <w:rsid w:val="00D24719"/>
    <w:rsid w:val="00DA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33740A-2952-446B-8973-CE1E31FFB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266C"/>
    <w:pPr>
      <w:widowControl w:val="0"/>
      <w:tabs>
        <w:tab w:val="left" w:pos="432"/>
        <w:tab w:val="left" w:pos="1170"/>
      </w:tabs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Helvetica" w:eastAsia="Times New Roman" w:hAnsi="Helvetica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80266C"/>
    <w:pPr>
      <w:keepNext/>
      <w:spacing w:before="240" w:after="60"/>
      <w:outlineLvl w:val="0"/>
    </w:pPr>
    <w:rPr>
      <w:b/>
      <w:kern w:val="28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24719"/>
    <w:pPr>
      <w:spacing w:after="0" w:line="240" w:lineRule="auto"/>
    </w:pPr>
    <w:rPr>
      <w:rFonts w:ascii="Arial" w:hAnsi="Arial"/>
      <w:sz w:val="28"/>
    </w:rPr>
  </w:style>
  <w:style w:type="character" w:customStyle="1" w:styleId="Heading1Char">
    <w:name w:val="Heading 1 Char"/>
    <w:basedOn w:val="DefaultParagraphFont"/>
    <w:link w:val="Heading1"/>
    <w:rsid w:val="0080266C"/>
    <w:rPr>
      <w:rFonts w:ascii="Helvetica" w:eastAsia="Times New Roman" w:hAnsi="Helvetica" w:cs="Times New Roman"/>
      <w:b/>
      <w:kern w:val="28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Instructor</dc:creator>
  <cp:keywords/>
  <dc:description/>
  <cp:lastModifiedBy>Instructor</cp:lastModifiedBy>
  <cp:revision>1</cp:revision>
  <dcterms:created xsi:type="dcterms:W3CDTF">2021-01-22T02:08:00Z</dcterms:created>
  <dcterms:modified xsi:type="dcterms:W3CDTF">2021-01-22T02:08:00Z</dcterms:modified>
</cp:coreProperties>
</file>