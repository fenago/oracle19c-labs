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12" w:rsidRDefault="00FC4C12" w:rsidP="00FC4C12">
      <w:pPr>
        <w:pStyle w:val="PAGE-TITLE"/>
        <w:widowControl/>
      </w:pPr>
      <w:r>
        <w:t>Join Exercises: (uSE THE employees and departments TABLES)</w:t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</w:pPr>
    </w:p>
    <w:p w:rsidR="00FC4C12" w:rsidRDefault="00FC4C12" w:rsidP="00FC4C12">
      <w:pPr>
        <w:widowControl/>
        <w:jc w:val="center"/>
      </w:pPr>
      <w:ins w:id="0" w:author="Jerry RIchard" w:date="2003-06-15T13:33:00Z">
        <w:r>
          <w:rPr>
            <w:sz w:val="20"/>
          </w:rPr>
          <w:object w:dxaOrig="2320" w:dyaOrig="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6.25pt;height:91.5pt" o:ole="">
              <v:imagedata r:id="rId5" o:title=""/>
            </v:shape>
            <o:OLEObject Type="Embed" ProgID="MSDraw.1.01" ShapeID="_x0000_i1025" DrawAspect="Content" ObjectID="_1681327556" r:id="rId6"/>
          </w:object>
        </w:r>
      </w:ins>
    </w:p>
    <w:p w:rsidR="00FC4C12" w:rsidRDefault="00FC4C12" w:rsidP="00FC4C12">
      <w:pPr>
        <w:widowControl/>
        <w:jc w:val="center"/>
      </w:pPr>
    </w:p>
    <w:p w:rsidR="00FC4C12" w:rsidRDefault="00FC4C12" w:rsidP="00FC4C12">
      <w:pPr>
        <w:widowControl/>
        <w:jc w:val="center"/>
      </w:pPr>
    </w:p>
    <w:p w:rsidR="00E15B17" w:rsidRDefault="00FC4C12" w:rsidP="00E15B17">
      <w:pPr>
        <w:pStyle w:val="ListParagraph"/>
        <w:widowControl/>
        <w:numPr>
          <w:ilvl w:val="0"/>
          <w:numId w:val="1"/>
        </w:numPr>
      </w:pPr>
      <w:r>
        <w:t>List the departme</w:t>
      </w:r>
      <w:r w:rsidR="00E15B17">
        <w:t xml:space="preserve">nt numbers and department names, salary, </w:t>
      </w:r>
      <w:proofErr w:type="gramStart"/>
      <w:r w:rsidR="00E15B17">
        <w:t>manag</w:t>
      </w:r>
      <w:r w:rsidR="008C0583">
        <w:t xml:space="preserve">er's  </w:t>
      </w:r>
      <w:proofErr w:type="spellStart"/>
      <w:r w:rsidR="008C0583">
        <w:t>last</w:t>
      </w:r>
      <w:proofErr w:type="gramEnd"/>
      <w:r w:rsidR="008C0583">
        <w:t>_name</w:t>
      </w:r>
      <w:proofErr w:type="spellEnd"/>
      <w:r w:rsidR="008C0583">
        <w:t xml:space="preserve"> and</w:t>
      </w:r>
      <w:bookmarkStart w:id="1" w:name="_GoBack"/>
      <w:bookmarkEnd w:id="1"/>
      <w:r w:rsidR="008C0583">
        <w:t xml:space="preserve"> </w:t>
      </w:r>
      <w:proofErr w:type="spellStart"/>
      <w:r w:rsidR="008C0583">
        <w:t>hire_date</w:t>
      </w:r>
      <w:proofErr w:type="spellEnd"/>
      <w:r w:rsidR="008C0583">
        <w:t xml:space="preserve"> of</w:t>
      </w:r>
      <w:r w:rsidR="00E15B17">
        <w:t xml:space="preserve"> all department managers. </w:t>
      </w:r>
    </w:p>
    <w:p w:rsidR="00FC4C12" w:rsidRDefault="00FC4C12" w:rsidP="00FC4C12">
      <w:pPr>
        <w:widowControl/>
      </w:pPr>
      <w:r>
        <w:tab/>
      </w:r>
      <w:r w:rsidR="004B7E25">
        <w:t xml:space="preserve">SELECT </w:t>
      </w:r>
      <w:proofErr w:type="spellStart"/>
      <w:r w:rsidR="00CD2FC1">
        <w:t>d.</w:t>
      </w:r>
      <w:r w:rsidR="004B7E25">
        <w:t>department_id</w:t>
      </w:r>
      <w:proofErr w:type="spellEnd"/>
      <w:r w:rsidR="004B7E25">
        <w:t xml:space="preserve">, </w:t>
      </w:r>
      <w:proofErr w:type="spellStart"/>
      <w:r w:rsidR="004B7E25">
        <w:t>department_name</w:t>
      </w:r>
      <w:proofErr w:type="spellEnd"/>
      <w:r w:rsidR="004B7E25">
        <w:t xml:space="preserve">, salary, </w:t>
      </w:r>
      <w:proofErr w:type="spellStart"/>
      <w:r w:rsidR="004B7E25">
        <w:t>last_name</w:t>
      </w:r>
      <w:proofErr w:type="spellEnd"/>
      <w:r w:rsidR="004B7E25">
        <w:t xml:space="preserve">, </w:t>
      </w:r>
      <w:proofErr w:type="spellStart"/>
      <w:r w:rsidR="004B7E25">
        <w:t>hire_date</w:t>
      </w:r>
      <w:proofErr w:type="spellEnd"/>
      <w:r w:rsidR="004B7E25">
        <w:t xml:space="preserve"> </w:t>
      </w:r>
    </w:p>
    <w:p w:rsidR="004B7E25" w:rsidRDefault="004B7E25" w:rsidP="00FC4C12">
      <w:pPr>
        <w:widowControl/>
      </w:pPr>
      <w:r>
        <w:tab/>
      </w:r>
      <w:proofErr w:type="gramStart"/>
      <w:r>
        <w:t>FROM  employees</w:t>
      </w:r>
      <w:proofErr w:type="gramEnd"/>
      <w:r w:rsidR="00CD2FC1">
        <w:t xml:space="preserve"> e join departments d</w:t>
      </w:r>
    </w:p>
    <w:p w:rsidR="004B7E25" w:rsidRDefault="004B7E25" w:rsidP="00FC4C12">
      <w:pPr>
        <w:widowControl/>
      </w:pPr>
      <w:r>
        <w:t xml:space="preserve">       </w:t>
      </w:r>
      <w:proofErr w:type="gramStart"/>
      <w:r w:rsidR="00CD2FC1">
        <w:t>on</w:t>
      </w:r>
      <w:proofErr w:type="gramEnd"/>
      <w:r>
        <w:t xml:space="preserve"> </w:t>
      </w:r>
      <w:proofErr w:type="spellStart"/>
      <w:r w:rsidR="00CD2FC1">
        <w:t>e.</w:t>
      </w:r>
      <w:r>
        <w:t>employee_id</w:t>
      </w:r>
      <w:proofErr w:type="spellEnd"/>
      <w:r>
        <w:t xml:space="preserve"> = </w:t>
      </w:r>
      <w:proofErr w:type="spellStart"/>
      <w:r w:rsidR="00CD2FC1">
        <w:t>d.</w:t>
      </w:r>
      <w:r>
        <w:t>manager_id</w:t>
      </w:r>
      <w:proofErr w:type="spellEnd"/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  <w:tabs>
          <w:tab w:val="clear" w:pos="432"/>
          <w:tab w:val="left" w:pos="0"/>
        </w:tabs>
        <w:ind w:hanging="360"/>
      </w:pPr>
      <w:r>
        <w:tab/>
        <w:t>2.    For each manager, create a list of people (staff or other managers) in his/</w:t>
      </w:r>
      <w:proofErr w:type="gramStart"/>
      <w:r>
        <w:t>her  department</w:t>
      </w:r>
      <w:proofErr w:type="gramEnd"/>
      <w:r>
        <w:t xml:space="preserve"> whose salary is greater than that man</w:t>
      </w:r>
      <w:r w:rsidR="00B17168">
        <w:t>ager’s salary.</w:t>
      </w:r>
    </w:p>
    <w:p w:rsidR="00FC4C12" w:rsidRDefault="00FC4C12" w:rsidP="00B17168">
      <w:pPr>
        <w:widowControl/>
        <w:tabs>
          <w:tab w:val="clear" w:pos="1170"/>
          <w:tab w:val="left" w:pos="0"/>
        </w:tabs>
        <w:ind w:hanging="360"/>
      </w:pPr>
      <w:r>
        <w:tab/>
        <w:t xml:space="preserve"> </w:t>
      </w:r>
      <w:r>
        <w:tab/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SELECT S.</w:t>
      </w:r>
      <w:r w:rsidR="00E15B17">
        <w:t>LAST_NAME, S.DEPARTMENT_ID</w:t>
      </w:r>
      <w:proofErr w:type="gramStart"/>
      <w:r>
        <w:t>,S.JOB</w:t>
      </w:r>
      <w:proofErr w:type="gramEnd"/>
      <w:r w:rsidR="00E15B17">
        <w:t>_ID</w:t>
      </w:r>
      <w:r>
        <w:t>, S.SALARY, 'GREATER THAN &gt; ', M.SALARY, M.</w:t>
      </w:r>
      <w:r w:rsidR="00E15B17">
        <w:t>LAST_NAME</w:t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FROM </w:t>
      </w:r>
      <w:r w:rsidR="00E15B17">
        <w:t>EMPLOYEES</w:t>
      </w:r>
      <w:r>
        <w:t xml:space="preserve"> S JOIN </w:t>
      </w:r>
      <w:r w:rsidR="00E15B17">
        <w:t>EMPLOYEES</w:t>
      </w:r>
      <w:r>
        <w:t xml:space="preserve"> M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ON S.DEPARTMENT_ID</w:t>
      </w:r>
      <w:r w:rsidR="00FC4C12">
        <w:t xml:space="preserve"> = M.DEP</w:t>
      </w:r>
      <w:r>
        <w:t>ARTMENT_ID</w:t>
      </w:r>
    </w:p>
    <w:p w:rsidR="00B17168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WHERE </w:t>
      </w:r>
      <w:r w:rsidR="00E15B17">
        <w:t>(</w:t>
      </w:r>
      <w:r>
        <w:t>M.JOB</w:t>
      </w:r>
      <w:r w:rsidR="00E15B17">
        <w:t>_</w:t>
      </w:r>
      <w:proofErr w:type="gramStart"/>
      <w:r w:rsidR="00E15B17">
        <w:t>ID  LIKE</w:t>
      </w:r>
      <w:proofErr w:type="gramEnd"/>
      <w:r w:rsidR="00E15B17">
        <w:t xml:space="preserve"> </w:t>
      </w:r>
      <w:r>
        <w:t>'</w:t>
      </w:r>
      <w:r w:rsidR="00B17168">
        <w:t>%MAN%' or</w:t>
      </w:r>
      <w:r w:rsidR="00E15B17">
        <w:t xml:space="preserve"> M.JOB_ID LIKE '%MGR%')</w:t>
      </w:r>
      <w:r w:rsidR="00B17168">
        <w:t xml:space="preserve"> and</w:t>
      </w:r>
    </w:p>
    <w:p w:rsidR="00E15B17" w:rsidRDefault="00B17168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                S.JOB_ID NOT LIKE '%MAN%' AND S.JOB_ID NOT LIKE '%MGR'</w:t>
      </w:r>
      <w:r w:rsidR="00E15B17">
        <w:t xml:space="preserve"> 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</w:t>
      </w:r>
      <w:r w:rsidR="00FC4C12">
        <w:t>AND S.SALARY &gt; M.SALARY</w:t>
      </w:r>
    </w:p>
    <w:p w:rsidR="00FC4C12" w:rsidRDefault="00FC4C12" w:rsidP="00FC4C12">
      <w:pPr>
        <w:widowControl/>
        <w:tabs>
          <w:tab w:val="clear" w:pos="1170"/>
          <w:tab w:val="left" w:pos="0"/>
        </w:tabs>
        <w:ind w:hanging="360"/>
      </w:pPr>
      <w:r>
        <w:tab/>
      </w:r>
    </w:p>
    <w:p w:rsidR="00DB7694" w:rsidRDefault="00DB7694">
      <w:pPr>
        <w:widowControl/>
        <w:tabs>
          <w:tab w:val="clear" w:pos="432"/>
          <w:tab w:val="clear" w:pos="1170"/>
        </w:tabs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FC4C12" w:rsidRDefault="00B17168" w:rsidP="00DB7694">
      <w:pPr>
        <w:pStyle w:val="ListParagraph"/>
        <w:widowControl/>
        <w:numPr>
          <w:ilvl w:val="0"/>
          <w:numId w:val="2"/>
        </w:numPr>
        <w:ind w:hanging="810"/>
      </w:pPr>
      <w:r>
        <w:lastRenderedPageBreak/>
        <w:t>Find all employees who have salaries greater than 2500 who are not in</w:t>
      </w:r>
    </w:p>
    <w:p w:rsidR="00DB7694" w:rsidRDefault="00B17168" w:rsidP="00DB7694">
      <w:pPr>
        <w:pStyle w:val="ListParagraph"/>
        <w:widowControl/>
        <w:ind w:left="795" w:hanging="345"/>
      </w:pPr>
      <w:r>
        <w:t>Departments 10 or 110. Print out th</w:t>
      </w:r>
      <w:r w:rsidR="00DB7694">
        <w:t xml:space="preserve">eir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employee_id</w:t>
      </w:r>
      <w:proofErr w:type="spellEnd"/>
      <w:r w:rsidR="00DB7694">
        <w:t xml:space="preserve"> </w:t>
      </w:r>
    </w:p>
    <w:p w:rsidR="00DB7694" w:rsidRDefault="00B17168" w:rsidP="00DB7694">
      <w:pPr>
        <w:pStyle w:val="ListParagraph"/>
        <w:widowControl/>
        <w:ind w:left="795" w:hanging="345"/>
      </w:pPr>
      <w:proofErr w:type="spellStart"/>
      <w:r>
        <w:t>department_name</w:t>
      </w:r>
      <w:proofErr w:type="spellEnd"/>
      <w:r>
        <w:t>, salary,</w:t>
      </w:r>
      <w:r w:rsidR="00DB016E">
        <w:t xml:space="preserve"> </w:t>
      </w:r>
      <w:proofErr w:type="spellStart"/>
      <w:r w:rsidR="00DB016E">
        <w:t>hire_date</w:t>
      </w:r>
      <w:proofErr w:type="spellEnd"/>
      <w:r w:rsidR="00DB016E">
        <w:t xml:space="preserve"> and any previous job Titles they</w:t>
      </w:r>
    </w:p>
    <w:p w:rsidR="00B17168" w:rsidRDefault="00DB016E" w:rsidP="00DB7694">
      <w:pPr>
        <w:pStyle w:val="ListParagraph"/>
        <w:widowControl/>
        <w:ind w:left="795" w:hanging="345"/>
      </w:pPr>
      <w:proofErr w:type="gramStart"/>
      <w:r>
        <w:t>had</w:t>
      </w:r>
      <w:proofErr w:type="gramEnd"/>
      <w:r w:rsidR="00B17168">
        <w:t xml:space="preserve"> held at the Company. </w:t>
      </w:r>
    </w:p>
    <w:p w:rsidR="00DB7694" w:rsidRDefault="00FC4C12" w:rsidP="00DB7694">
      <w:pPr>
        <w:widowControl/>
      </w:pPr>
      <w:r>
        <w:tab/>
      </w:r>
      <w:r w:rsidR="00DB7694">
        <w:t xml:space="preserve">   </w:t>
      </w:r>
      <w:proofErr w:type="gramStart"/>
      <w:r w:rsidR="00DB7694">
        <w:t>select</w:t>
      </w:r>
      <w:proofErr w:type="gramEnd"/>
      <w:r w:rsidR="00DB7694">
        <w:t xml:space="preserve">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e.employee_id</w:t>
      </w:r>
      <w:proofErr w:type="spellEnd"/>
      <w:r w:rsidR="00DB7694">
        <w:t xml:space="preserve">, </w:t>
      </w:r>
      <w:proofErr w:type="spellStart"/>
      <w:r w:rsidR="00DB7694">
        <w:t>d.department_name</w:t>
      </w:r>
      <w:proofErr w:type="spellEnd"/>
      <w:r w:rsidR="00DB7694">
        <w:t xml:space="preserve">, </w:t>
      </w:r>
      <w:proofErr w:type="spellStart"/>
      <w:r w:rsidR="00DB7694">
        <w:t>e.salary</w:t>
      </w:r>
      <w:proofErr w:type="spellEnd"/>
      <w:r w:rsidR="00DB7694">
        <w:t xml:space="preserve">, </w:t>
      </w:r>
      <w:proofErr w:type="spellStart"/>
      <w:r w:rsidR="00DB7694">
        <w:t>e.hire_date</w:t>
      </w:r>
      <w:proofErr w:type="spellEnd"/>
      <w:r w:rsidR="00DB7694">
        <w:t xml:space="preserve">, </w:t>
      </w:r>
      <w:r w:rsidR="00DB7694">
        <w:tab/>
      </w:r>
      <w:r w:rsidR="00DB7694">
        <w:tab/>
        <w:t xml:space="preserve">   </w:t>
      </w:r>
      <w:proofErr w:type="spellStart"/>
      <w:r w:rsidR="00DB7694">
        <w:t>e.job_id</w:t>
      </w:r>
      <w:proofErr w:type="spellEnd"/>
      <w:r w:rsidR="00DB7694">
        <w:t xml:space="preserve"> "Current Job", </w:t>
      </w:r>
      <w:proofErr w:type="spellStart"/>
      <w:r w:rsidR="00DB7694">
        <w:t>j.job_id</w:t>
      </w:r>
      <w:proofErr w:type="spellEnd"/>
      <w:r w:rsidR="00DB7694">
        <w:t xml:space="preserve"> "Past Jobs"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from</w:t>
      </w:r>
      <w:proofErr w:type="gramEnd"/>
      <w:r>
        <w:t xml:space="preserve"> departments d join employees e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 xml:space="preserve">) join </w:t>
      </w:r>
      <w:proofErr w:type="spellStart"/>
      <w:r>
        <w:t>job_history</w:t>
      </w:r>
      <w:proofErr w:type="spellEnd"/>
      <w:r>
        <w:t xml:space="preserve"> j using (</w:t>
      </w:r>
      <w:proofErr w:type="spellStart"/>
      <w:r>
        <w:t>department_id</w:t>
      </w:r>
      <w:proofErr w:type="spellEnd"/>
      <w:r>
        <w:t>)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&gt; 2500 and </w:t>
      </w:r>
      <w:proofErr w:type="spellStart"/>
      <w:r>
        <w:t>department_id</w:t>
      </w:r>
      <w:proofErr w:type="spellEnd"/>
      <w:r>
        <w:t xml:space="preserve"> not in (10,110)</w:t>
      </w:r>
    </w:p>
    <w:p w:rsidR="00FC4C12" w:rsidRDefault="00DB7694" w:rsidP="00DB7694">
      <w:pPr>
        <w:widowControl/>
      </w:pPr>
      <w:r>
        <w:t xml:space="preserve">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e.employee_id</w:t>
      </w:r>
      <w:proofErr w:type="spellEnd"/>
    </w:p>
    <w:p w:rsidR="00FC4C12" w:rsidRDefault="00FC4C12" w:rsidP="00FC4C12">
      <w:pPr>
        <w:widowControl/>
      </w:pPr>
    </w:p>
    <w:p w:rsidR="00FC4C12" w:rsidRDefault="00FC4C12" w:rsidP="00FC4C12">
      <w:pPr>
        <w:pStyle w:val="PAGE-TITLE"/>
        <w:widowControl/>
      </w:pPr>
      <w:r>
        <w:tab/>
      </w:r>
    </w:p>
    <w:p w:rsidR="00766493" w:rsidRDefault="008C0583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396F"/>
    <w:multiLevelType w:val="hybridMultilevel"/>
    <w:tmpl w:val="B46043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FF3"/>
    <w:multiLevelType w:val="hybridMultilevel"/>
    <w:tmpl w:val="26CE274E"/>
    <w:lvl w:ilvl="0" w:tplc="71BEF6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2"/>
    <w:rsid w:val="00010C14"/>
    <w:rsid w:val="004B7E25"/>
    <w:rsid w:val="006B16F3"/>
    <w:rsid w:val="008C0583"/>
    <w:rsid w:val="00B17168"/>
    <w:rsid w:val="00CD0B34"/>
    <w:rsid w:val="00CD2FC1"/>
    <w:rsid w:val="00D24719"/>
    <w:rsid w:val="00DA7418"/>
    <w:rsid w:val="00DB016E"/>
    <w:rsid w:val="00DB7694"/>
    <w:rsid w:val="00E15B17"/>
    <w:rsid w:val="00FA5C65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4D03-FF57-4388-A5EE-EA2A7ADD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12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FC4C1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15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6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F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2021-01-22T02:10:00Z</dcterms:created>
  <dcterms:modified xsi:type="dcterms:W3CDTF">2021-05-01T03:39:00Z</dcterms:modified>
</cp:coreProperties>
</file>